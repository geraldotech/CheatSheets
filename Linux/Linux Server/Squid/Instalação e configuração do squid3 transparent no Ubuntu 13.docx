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before="420" w:lineRule="auto"/>
        <w:ind w:left="300" w:right="30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Instalação e configuração do squid3 transparent no Ubuntu 13.10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73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575757"/>
          <w:sz w:val="20"/>
          <w:szCs w:val="20"/>
          <w:rtl w:val="0"/>
        </w:rPr>
        <w:t xml:space="preserve">Instalação do serviço squid3 no Linux Ubuntu 13.10 com configuração transparente.</w:t>
      </w:r>
    </w:p>
    <w:p w:rsidR="00000000" w:rsidDel="00000000" w:rsidP="00000000" w:rsidRDefault="00000000" w:rsidRPr="00000000">
      <w:pPr>
        <w:spacing w:after="173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575757"/>
          <w:sz w:val="20"/>
          <w:szCs w:val="20"/>
          <w:rtl w:val="0"/>
        </w:rPr>
        <w:t xml:space="preserve">1 – Instalação:</w:t>
      </w:r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apt-get update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apt-get install squid3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2 – Faça um backup do arquivo de configuração original: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mv /etc/squid3/squid.conf squid.conf.original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3 – Crie um novo arquivo pode ser com o vim, nano.: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vim /etc/squid3/squid.conf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4 – Eu sei que o squid é complicado o arquivo de configuração pode ficar enorme. Um configuração básica com segurança pode ter 30 linhas mas aqui vamos só adicionar o básico para ao serviço começar a funcionar. Dentro do arquivo adicione conteúdo abaixo e salve.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333333"/>
            <w:sz w:val="20"/>
            <w:szCs w:val="20"/>
            <w:shd w:fill="d6d6d6" w:val="clear"/>
            <w:rtl w:val="0"/>
          </w:rPr>
          <w:t xml:space="preserve">http_port 3128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333333"/>
            <w:sz w:val="20"/>
            <w:szCs w:val="20"/>
            <w:shd w:fill="d6d6d6" w:val="clear"/>
            <w:rtl w:val="0"/>
          </w:rPr>
          <w:t xml:space="preserve">visible_hostname smartdicas-servidor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333333"/>
            <w:sz w:val="20"/>
            <w:szCs w:val="20"/>
            <w:shd w:fill="d6d6d6" w:val="clear"/>
            <w:rtl w:val="0"/>
          </w:rPr>
          <w:t xml:space="preserve">acl all src 0.0.0.0/0.0.0.0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333333"/>
            <w:sz w:val="20"/>
            <w:szCs w:val="20"/>
            <w:shd w:fill="d6d6d6" w:val="clear"/>
            <w:rtl w:val="0"/>
          </w:rPr>
          <w:t xml:space="preserve">http_access allow all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5 – Inicie o serviço: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service squid3 start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6 – Para verificar se tem erros no arquivo de configuração digite: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squid3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7 – Use o comando abaixo e verifique se o serviço está “LISTEN” ouça ou seja funcionando: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0" w:date="2015-01-04T07:53:00Z"/>
        </w:rPr>
      </w:pPr>
      <w:ins w:author="Unknown" w:id="0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netstat -tln | grep 3128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1" w:date="2015-01-04T07:53:00Z"/>
        </w:rPr>
      </w:pPr>
      <w:r w:rsidDel="00000000" w:rsidR="00000000" w:rsidRPr="00000000">
        <w:drawing>
          <wp:inline distB="0" distT="0" distL="0" distR="0">
            <wp:extent cx="6886575" cy="1162050"/>
            <wp:effectExtent b="0" l="0" r="0" t="0"/>
            <wp:docPr descr="squid3-listen" id="1" name="image03.png"/>
            <a:graphic>
              <a:graphicData uri="http://schemas.openxmlformats.org/drawingml/2006/picture">
                <pic:pic>
                  <pic:nvPicPr>
                    <pic:cNvPr descr="squid3-listen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Unknown" w:id="1" w:date="2015-01-04T07:5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jc w:val="both"/>
        <w:rPr>
          <w:ins w:author="Unknown" w:id="1" w:date="2015-01-04T07:53:00Z"/>
        </w:rPr>
      </w:pPr>
      <w:ins w:author="Unknown" w:id="1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8 – Nessa configuração o squid só funciona manualmente seja no Firefox, Internet Explorer ou Google Chrome você tem que ativar o uso de proxy e inserir o IP e porta do servidor. Alguns gerenciadores de download se não a maioria tem essa opção. Mas é possível  fazer isso de modo transparente um modo em que todo o trafego da porta 80 seja redirecionado para 3128 (porta do squid) assim você não tem que configurar todos os navegadores e programas da sua rede para usar proxy basta alterar o gateway padrão.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1" w:date="2015-01-04T07:53:00Z"/>
        </w:rPr>
      </w:pPr>
      <w:ins w:author="Unknown" w:id="1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Configuração do proxy modo transparente: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1" w:date="2015-01-04T07:53:00Z"/>
        </w:rPr>
      </w:pPr>
      <w:ins w:author="Unknown" w:id="1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9 – Abra o arquivo de configuração 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i w:val="1"/>
            <w:color w:val="575757"/>
            <w:sz w:val="20"/>
            <w:szCs w:val="20"/>
            <w:rtl w:val="0"/>
          </w:rPr>
          <w:t xml:space="preserve">/etc/squid.conf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  e na primeira linha http_port 3128 adicione o nome transparent exemplo: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r w:rsidDel="00000000" w:rsidR="00000000" w:rsidRPr="00000000">
        <w:drawing>
          <wp:inline distB="0" distT="0" distL="0" distR="0">
            <wp:extent cx="3829050" cy="1714500"/>
            <wp:effectExtent b="0" l="0" r="0" t="0"/>
            <wp:docPr descr="squid-transparent" id="3" name="image05.png"/>
            <a:graphic>
              <a:graphicData uri="http://schemas.openxmlformats.org/drawingml/2006/picture">
                <pic:pic>
                  <pic:nvPicPr>
                    <pic:cNvPr descr="squid-transparent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Unknown" w:id="2" w:date="2015-01-04T07:5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10 – Agora vamos 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color w:val="575757"/>
            <w:sz w:val="20"/>
            <w:szCs w:val="20"/>
            <w:rtl w:val="0"/>
          </w:rPr>
          <w:t xml:space="preserve">habilitar o roteamento, configurar o mascaramento e redirecionar tudo para a porta 80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. Isso é feito usando 3 comandos como root no entanto ao reiniciar o servidor essas configurações serão perdidas. A solução é adicionar esses comandos a um script de modo que seja executado quando o servidor iniciar.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11 – Vou chamar o seu script de firewall use o comando abaixo para criar dentro do diretório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i w:val="1"/>
            <w:color w:val="575757"/>
            <w:sz w:val="20"/>
            <w:szCs w:val="20"/>
            <w:rtl w:val="0"/>
          </w:rPr>
          <w:t xml:space="preserve"> /usr/local/bin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vim /usr/local/bin/firewall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12 – Adicione o conteúdo abaixo. Mas note que o nome da minha placa de rede é eth0 para saber o nome use o comando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color w:val="575757"/>
            <w:sz w:val="20"/>
            <w:szCs w:val="20"/>
            <w:rtl w:val="0"/>
          </w:rPr>
          <w:t xml:space="preserve">ifconfig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 se o seu for diferente substitua onde tem eth0: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color w:val="333333"/>
            <w:sz w:val="20"/>
            <w:szCs w:val="20"/>
            <w:shd w:fill="d6d6d6" w:val="clear"/>
            <w:rtl w:val="0"/>
          </w:rPr>
          <w:t xml:space="preserve">#!/bin/sh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color w:val="333333"/>
            <w:sz w:val="20"/>
            <w:szCs w:val="20"/>
            <w:shd w:fill="d6d6d6" w:val="clear"/>
            <w:rtl w:val="0"/>
          </w:rPr>
          <w:t xml:space="preserve">echo 1 &gt; /proc/sys/net/ipv4/ip_forward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color w:val="333333"/>
            <w:sz w:val="20"/>
            <w:szCs w:val="20"/>
            <w:shd w:fill="d6d6d6" w:val="clear"/>
            <w:rtl w:val="0"/>
          </w:rPr>
          <w:t xml:space="preserve">sudo iptables -t nat -A POSTROUTING -o eth0 -j MASQUERADE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color w:val="333333"/>
            <w:sz w:val="20"/>
            <w:szCs w:val="20"/>
            <w:shd w:fill="d6d6d6" w:val="clear"/>
            <w:rtl w:val="0"/>
          </w:rPr>
          <w:t xml:space="preserve">#e por fim redirecionar a porta 80 como citado acima</w:t>
        </w:r>
      </w:ins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color w:val="333333"/>
            <w:sz w:val="20"/>
            <w:szCs w:val="20"/>
            <w:shd w:fill="d6d6d6" w:val="clear"/>
            <w:rtl w:val="0"/>
          </w:rPr>
          <w:t xml:space="preserve">iptables -t nat -A PREROUTING -i eth0 -p tcp --dport 80 -j REDIRECT --to-port 3128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13 – Salve e dê permissão de execução usando o comando: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sudo chmod +x /usr/local/bin/firewall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14 – Abra o arquivo 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i w:val="1"/>
            <w:color w:val="575757"/>
            <w:sz w:val="20"/>
            <w:szCs w:val="20"/>
            <w:rtl w:val="0"/>
          </w:rPr>
          <w:t xml:space="preserve">/etc/rc.local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 e dentro digite o caminho correspondente ao script nesse caso: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b w:val="1"/>
            <w:i w:val="1"/>
            <w:color w:val="575757"/>
            <w:sz w:val="20"/>
            <w:szCs w:val="20"/>
            <w:rtl w:val="0"/>
          </w:rPr>
          <w:t xml:space="preserve">/usr/local/bin/firewall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Mas detalhe! tem que ser antes de exit 0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15 – Reinicie o servidor </w:t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reboot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2" w:date="2015-01-04T07:53:00Z"/>
        </w:rPr>
      </w:pPr>
      <w:ins w:author="Unknown" w:id="2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16 – Configure o Windows para usar o proxy em Alterar as configurações do adaptador, ignore minhas configurações de DNS abaixo o que importa é o </w:t>
        </w:r>
        <w:r w:rsidDel="00000000" w:rsidR="00000000" w:rsidRPr="00000000">
          <w:rPr>
            <w:rFonts w:ascii="Helvetica Neue" w:cs="Helvetica Neue" w:eastAsia="Helvetica Neue" w:hAnsi="Helvetica Neue"/>
            <w:b w:val="1"/>
            <w:color w:val="575757"/>
            <w:sz w:val="20"/>
            <w:szCs w:val="20"/>
            <w:rtl w:val="0"/>
          </w:rPr>
          <w:t xml:space="preserve">Gateway padrão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 que é o IP do servidor proxy. Ative a opção validar configurações na saída.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r w:rsidDel="00000000" w:rsidR="00000000" w:rsidRPr="00000000">
        <w:drawing>
          <wp:inline distB="0" distT="0" distL="0" distR="0">
            <wp:extent cx="3943350" cy="4400550"/>
            <wp:effectExtent b="0" l="0" r="0" t="0"/>
            <wp:docPr descr="tcp-ip-squid" id="2" name="image04.png"/>
            <a:graphic>
              <a:graphicData uri="http://schemas.openxmlformats.org/drawingml/2006/picture">
                <pic:pic>
                  <pic:nvPicPr>
                    <pic:cNvPr descr="tcp-ip-squid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Unknown" w:id="3" w:date="2015-01-04T07:5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Depois disso todo o tráfego da porta 80 vai ser redirecionado para 3128, a porta 443 (https) vai passar direto porque o servidor não pode fazer cache dessa porta usada para conexões seguras porque os certificados de segurança vão ficar inválidos.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17 – Configurar o IP do Gateway no Linux. Troque 192.168.5.6 pelo IP do seu servidor.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Consolas" w:cs="Consolas" w:eastAsia="Consolas" w:hAnsi="Consolas"/>
            <w:color w:val="dd1144"/>
            <w:sz w:val="18"/>
            <w:szCs w:val="18"/>
            <w:shd w:fill="f7f7f9" w:val="clear"/>
            <w:rtl w:val="0"/>
          </w:rPr>
          <w:t xml:space="preserve">$ sudo route del default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color w:val="dd1144"/>
            <w:sz w:val="18"/>
            <w:szCs w:val="18"/>
            <w:shd w:fill="f7f7f9" w:val="clear"/>
            <w:rtl w:val="0"/>
          </w:rPr>
          <w:t xml:space="preserve">$ sudo route add default gw 192.168.5.6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before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inherit" w:cs="inherit" w:eastAsia="inherit" w:hAnsi="inherit"/>
            <w:b w:val="1"/>
            <w:color w:val="575757"/>
            <w:sz w:val="46"/>
            <w:szCs w:val="46"/>
            <w:rtl w:val="0"/>
          </w:rPr>
          <w:t xml:space="preserve">Alguns comandos úteis: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Para acompanhar o arquivo de log em Real Time: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tail -f /var/log/squid3/access.log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Para limpar o arquivo de log: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# echo &gt;/var/log/squid3/access.log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Verificar o tamanho do cache: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du -hs /var/spool/squid3/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Apagar o cache de arquivos do squid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service squid3 stop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sudo su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# cd /var/spool/squid3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# rm –f –R *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squid -z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squid start</w:t>
        </w:r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br w:type="textWrapping"/>
        </w:r>
        <w:r w:rsidDel="00000000" w:rsidR="00000000" w:rsidRPr="00000000">
          <w:rPr>
            <w:rFonts w:ascii="Consolas" w:cs="Consolas" w:eastAsia="Consolas" w:hAnsi="Consolas"/>
            <w:b w:val="1"/>
            <w:i w:val="1"/>
            <w:color w:val="dd1144"/>
            <w:sz w:val="18"/>
            <w:szCs w:val="18"/>
            <w:shd w:fill="f7f7f9" w:val="clear"/>
            <w:rtl w:val="0"/>
          </w:rPr>
          <w:t xml:space="preserve">$ squid –z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rPr>
            <w:rFonts w:ascii="Helvetica Neue" w:cs="Helvetica Neue" w:eastAsia="Helvetica Neue" w:hAnsi="Helvetica Neue"/>
            <w:color w:val="575757"/>
            <w:sz w:val="20"/>
            <w:szCs w:val="20"/>
            <w:rtl w:val="0"/>
          </w:rPr>
          <w:t xml:space="preserve">Se você quiser aprender uma configuração mais complexa como determinar a memória RAM, espaço em disco que o cache deve usar, objetos mínimos, bloquear sites, largura de banda para cada usuário, tamanho dos objetos que serão armazenados, politicas de segurança eu recomendo as referências abaixo:</w:t>
          <w:br w:type="textWrapping"/>
          <w:t xml:space="preserve">.</w:t>
        </w:r>
      </w:ins>
    </w:p>
    <w:p w:rsidR="00000000" w:rsidDel="00000000" w:rsidP="00000000" w:rsidRDefault="00000000" w:rsidRPr="00000000">
      <w:pPr>
        <w:spacing w:after="173" w:lineRule="auto"/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fldChar w:fldCharType="begin"/>
        </w:r>
        <w:r w:rsidDel="00000000" w:rsidR="00000000" w:rsidRPr="00000000">
          <w:instrText xml:space="preserve">HYPERLINK "http://www.hardware.com.br/livros/servidores-linux/configurando-cache-paginas-arquivos.html"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Helvetica Neue" w:cs="Helvetica Neue" w:eastAsia="Helvetica Neue" w:hAnsi="Helvetica Neue"/>
            <w:color w:val="1d181f"/>
            <w:sz w:val="20"/>
            <w:szCs w:val="20"/>
            <w:rtl w:val="0"/>
          </w:rPr>
          <w:t xml:space="preserve">http://www.hardware.com.br/livros/servidores-linux/configurando-cache-paginas-arquivos.html</w:t>
          <w:br w:type="textWrapping"/>
        </w:r>
        <w:r w:rsidDel="00000000" w:rsidR="00000000" w:rsidRPr="00000000">
          <w:fldChar w:fldCharType="end"/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"http://www.hardware.com.br/livros/servidores-linux/configurando-cache-paginas-arquivos.html"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</w:r>
        <w:r w:rsidDel="00000000" w:rsidR="00000000" w:rsidRPr="00000000">
          <w:fldChar w:fldCharType="end"/>
        </w:r>
      </w:ins>
    </w:p>
    <w:p w:rsidR="00000000" w:rsidDel="00000000" w:rsidP="00000000" w:rsidRDefault="00000000" w:rsidRPr="00000000">
      <w:pPr>
        <w:contextualSpacing w:val="0"/>
        <w:rPr>
          <w:ins w:author="Unknown" w:id="3" w:date="2015-01-04T07:53:00Z"/>
        </w:rPr>
      </w:pPr>
      <w:ins w:author="Unknown" w:id="3" w:date="2015-01-04T07:53:00Z">
        <w:r w:rsidDel="00000000" w:rsidR="00000000" w:rsidRPr="00000000">
          <w:fldChar w:fldCharType="begin"/>
        </w:r>
        <w:r w:rsidDel="00000000" w:rsidR="00000000" w:rsidRPr="00000000">
          <w:instrText xml:space="preserve">HYPERLINK "http://www.smartdicas.com/tutoriais-linux/instalacao-e-configuracao-o-squid3-transparent-no-ubuntu-13-10/onclick="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Helvetica Neue" w:cs="Helvetica Neue" w:eastAsia="Helvetica Neue" w:hAnsi="Helvetica Neue"/>
            <w:color w:val="1d181f"/>
            <w:sz w:val="20"/>
            <w:szCs w:val="20"/>
            <w:rtl w:val="0"/>
          </w:rPr>
          <w:t xml:space="preserve">http://netfilter.org/documentation/HOWTO/pt/packet-filtering-HOWTO.html</w:t>
        </w:r>
        <w:r w:rsidDel="00000000" w:rsidR="00000000" w:rsidRPr="00000000">
          <w:fldChar w:fldCharType="end"/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"http://www.smartdicas.com/tutoriais-linux/instalacao-e-configuracao-o-squid3-transparent-no-ubuntu-13-10/onclick="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</w:r>
        <w:r w:rsidDel="00000000" w:rsidR="00000000" w:rsidRPr="00000000">
          <w:fldChar w:fldCharType="end"/>
        </w:r>
      </w:ins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81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inherit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hyperlink" Target="http://www.smartdicas.com/tutoriais-linux/instalacao-e-configuracao-o-squid3-transparent-no-ubuntu-13-10/onclick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